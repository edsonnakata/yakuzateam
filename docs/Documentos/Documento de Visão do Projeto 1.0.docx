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jc w:val="center"/>
        <w:rPr>
          <w:rFonts w:ascii="Droid Sans" w:cs="Droid Sans" w:eastAsia="Droid Sans" w:hAnsi="Droid Sans"/>
          <w:b w:val="1"/>
          <w:color w:val="ff9900"/>
          <w:sz w:val="72"/>
          <w:szCs w:val="72"/>
        </w:rPr>
      </w:pPr>
      <w:commentRangeStart w:id="0"/>
      <w:r w:rsidDel="00000000" w:rsidR="00000000" w:rsidRPr="00000000">
        <w:rPr>
          <w:rFonts w:ascii="Pacifico" w:cs="Pacifico" w:eastAsia="Pacifico" w:hAnsi="Pacifico"/>
          <w:color w:val="ff9900"/>
          <w:sz w:val="96"/>
          <w:szCs w:val="96"/>
          <w:rtl w:val="0"/>
        </w:rPr>
        <w:t xml:space="preserve">Com Coffee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Droid Sans" w:cs="Droid Sans" w:eastAsia="Droid Sans" w:hAnsi="Droid Sans"/>
          <w:b w:val="1"/>
          <w:color w:val="ff9900"/>
          <w:sz w:val="72"/>
          <w:szCs w:val="72"/>
          <w:rtl w:val="0"/>
        </w:rPr>
        <w:t xml:space="preserve"> </w:t>
      </w:r>
    </w:p>
    <w:p w:rsidR="00000000" w:rsidDel="00000000" w:rsidP="00000000" w:rsidRDefault="00000000" w:rsidRPr="00000000" w14:paraId="00000012">
      <w:pPr>
        <w:contextualSpacing w:val="0"/>
        <w:jc w:val="cente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Consultoria e 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esenvolvimento de Sistemas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spacing w:line="240" w:lineRule="auto"/>
        <w:contextualSpacing w:val="0"/>
        <w:jc w:val="right"/>
        <w:rPr>
          <w:b w:val="1"/>
        </w:rPr>
      </w:pPr>
      <w:bookmarkStart w:colFirst="0" w:colLast="0" w:name="_p28mm12kp6tv" w:id="0"/>
      <w:bookmarkEnd w:id="0"/>
      <w:r w:rsidDel="00000000" w:rsidR="00000000" w:rsidRPr="00000000">
        <w:rPr>
          <w:rtl w:val="0"/>
        </w:rPr>
        <w:t xml:space="preserve">Projeto: </w:t>
      </w:r>
      <w:r w:rsidDel="00000000" w:rsidR="00000000" w:rsidRPr="00000000">
        <w:rPr>
          <w:b w:val="1"/>
          <w:rtl w:val="0"/>
        </w:rPr>
        <w:t xml:space="preserve">Invex - Arquivos UFMT</w:t>
      </w:r>
    </w:p>
    <w:p w:rsidR="00000000" w:rsidDel="00000000" w:rsidP="00000000" w:rsidRDefault="00000000" w:rsidRPr="00000000" w14:paraId="00000022">
      <w:pPr>
        <w:pStyle w:val="Heading2"/>
        <w:spacing w:line="240" w:lineRule="auto"/>
        <w:contextualSpacing w:val="0"/>
        <w:jc w:val="right"/>
        <w:rPr/>
      </w:pPr>
      <w:bookmarkStart w:colFirst="0" w:colLast="0" w:name="_p28mm12kp6tv" w:id="0"/>
      <w:bookmarkEnd w:id="0"/>
      <w:r w:rsidDel="00000000" w:rsidR="00000000" w:rsidRPr="00000000">
        <w:rPr>
          <w:rtl w:val="0"/>
        </w:rPr>
        <w:t xml:space="preserve">Documento de Visão</w:t>
      </w:r>
      <w:r w:rsidDel="00000000" w:rsidR="00000000" w:rsidRPr="00000000">
        <w:rPr>
          <w:rtl w:val="0"/>
        </w:rPr>
        <w:t xml:space="preserve"> do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spacing w:line="240" w:lineRule="auto"/>
        <w:contextualSpacing w:val="0"/>
        <w:jc w:val="right"/>
        <w:rPr/>
      </w:pPr>
      <w:bookmarkStart w:colFirst="0" w:colLast="0" w:name="_k6q2kai0f3ci" w:id="1"/>
      <w:bookmarkEnd w:id="1"/>
      <w:r w:rsidDel="00000000" w:rsidR="00000000" w:rsidRPr="00000000">
        <w:rPr>
          <w:rtl w:val="0"/>
        </w:rPr>
        <w:t xml:space="preserve">Versão do Documento: 1.0</w:t>
      </w:r>
    </w:p>
    <w:p w:rsidR="00000000" w:rsidDel="00000000" w:rsidP="00000000" w:rsidRDefault="00000000" w:rsidRPr="00000000" w14:paraId="00000024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contextualSpacing w:val="0"/>
        <w:jc w:val="center"/>
        <w:rPr/>
      </w:pPr>
      <w:bookmarkStart w:colFirst="0" w:colLast="0" w:name="_upfgqizbmkm8" w:id="2"/>
      <w:bookmarkEnd w:id="2"/>
      <w:r w:rsidDel="00000000" w:rsidR="00000000" w:rsidRPr="00000000">
        <w:rPr>
          <w:rtl w:val="0"/>
        </w:rPr>
        <w:t xml:space="preserve">Histórico de Revisão</w:t>
      </w:r>
    </w:p>
    <w:p w:rsidR="00000000" w:rsidDel="00000000" w:rsidP="00000000" w:rsidRDefault="00000000" w:rsidRPr="00000000" w14:paraId="00000026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4740"/>
        <w:gridCol w:w="2490"/>
        <w:tblGridChange w:id="0">
          <w:tblGrid>
            <w:gridCol w:w="1785"/>
            <w:gridCol w:w="4740"/>
            <w:gridCol w:w="249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20/10/2017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Formular o documento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Luam Cortez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Lucas Afrânio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Igor Jordany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Vinícius Antônio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Jorge Rodrigues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24/11/2017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Revisão do documento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Jorge Rodrigues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13/12/2017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Adicionado endereço do artefato de aprovação do documento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Jorge Rodrigues</w:t>
            </w:r>
          </w:p>
        </w:tc>
      </w:tr>
    </w:tbl>
    <w:p w:rsidR="00000000" w:rsidDel="00000000" w:rsidP="00000000" w:rsidRDefault="00000000" w:rsidRPr="00000000" w14:paraId="00000038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contextualSpacing w:val="0"/>
        <w:rPr/>
      </w:pPr>
      <w:bookmarkStart w:colFirst="0" w:colLast="0" w:name="_isojh5usvto3" w:id="3"/>
      <w:bookmarkEnd w:id="3"/>
      <w:r w:rsidDel="00000000" w:rsidR="00000000" w:rsidRPr="00000000">
        <w:rPr>
          <w:rtl w:val="0"/>
        </w:rPr>
        <w:t xml:space="preserve">Introdução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40" w:lineRule="auto"/>
        <w:ind w:firstLine="72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40" w:lineRule="auto"/>
        <w:ind w:firstLine="72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projeto em análise é o desenvolvimento de um jogo eletrônico para dispositivos móveis. Este documento tem como objetivo obter um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visão geral sobre as características do produto do cliente. O principal foco é fazer um levantamento dos requisitos de alto nível do sistema e fazer uma análise da viabilidade da implantação para que se possa dar prosseguimento ao projeto.</w:t>
      </w:r>
    </w:p>
    <w:p w:rsidR="00000000" w:rsidDel="00000000" w:rsidP="00000000" w:rsidRDefault="00000000" w:rsidRPr="00000000" w14:paraId="0000005D">
      <w:pPr>
        <w:spacing w:line="240" w:lineRule="auto"/>
        <w:ind w:firstLine="720"/>
        <w:contextualSpacing w:val="0"/>
        <w:jc w:val="both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Subtitle"/>
        <w:contextualSpacing w:val="0"/>
        <w:rPr/>
      </w:pPr>
      <w:bookmarkStart w:colFirst="0" w:colLast="0" w:name="_bgjc1cxjamkt" w:id="4"/>
      <w:bookmarkEnd w:id="4"/>
      <w:r w:rsidDel="00000000" w:rsidR="00000000" w:rsidRPr="00000000">
        <w:rPr>
          <w:rtl w:val="0"/>
        </w:rPr>
        <w:t xml:space="preserve">Visão Geral</w:t>
      </w:r>
    </w:p>
    <w:p w:rsidR="00000000" w:rsidDel="00000000" w:rsidP="00000000" w:rsidRDefault="00000000" w:rsidRPr="00000000" w14:paraId="0000005F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produto do cliente se trata de um jogo para dispositivos móveis sendo utilizados para as plataformas Android e iOS. O jogo visa explorar a ideia de fazer o participante andar por locais na busca de desvendar mistérios em histórias investigativas que o façam procurar pistas e tomar decisões que o auxiliem nisso; em meio a essa história, ele poderá interagir com artefatos posicionados virtualmente dentro dos limites do campus da Universidade Federal de Mato Grosso com os quais os jogadores poderão interagir com o ambiente por realidade virtual, e também, com outros jogadores participantes daquela mesma investigação, proporcionando-lhes entretenimento e diversão.</w:t>
      </w:r>
    </w:p>
    <w:p w:rsidR="00000000" w:rsidDel="00000000" w:rsidP="00000000" w:rsidRDefault="00000000" w:rsidRPr="00000000" w14:paraId="0000006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contextualSpacing w:val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Subtitle"/>
        <w:contextualSpacing w:val="0"/>
        <w:rPr/>
      </w:pPr>
      <w:bookmarkStart w:colFirst="0" w:colLast="0" w:name="_h1lrex9nsg3u" w:id="5"/>
      <w:bookmarkEnd w:id="5"/>
      <w:r w:rsidDel="00000000" w:rsidR="00000000" w:rsidRPr="00000000">
        <w:rPr>
          <w:rtl w:val="0"/>
        </w:rPr>
        <w:t xml:space="preserve">Escopo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firstLine="720"/>
        <w:contextualSpacing w:val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Invex - Arquivos UFMT é um projeto de um jogo eletrônico para dispositivos móveis, sendo disponibilizado para as duas plataformas mais utilizadas atualmente, sendo elas: Android e iOS ao qual as aplicação estará disponível através de suas respectivas lojas. O projeto exigirá também um ambiente na nuvem para fazer a comunicação com as respectivas aplicações nos dispositivos.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Subtitle"/>
        <w:contextualSpacing w:val="0"/>
        <w:rPr/>
      </w:pPr>
      <w:bookmarkStart w:colFirst="0" w:colLast="0" w:name="_7qmjo0fq9r9s" w:id="6"/>
      <w:bookmarkEnd w:id="6"/>
      <w:r w:rsidDel="00000000" w:rsidR="00000000" w:rsidRPr="00000000">
        <w:rPr>
          <w:rtl w:val="0"/>
        </w:rPr>
        <w:t xml:space="preserve">Definições e Abreviaturas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ind w:left="720" w:hanging="360"/>
        <w:contextualSpacing w:val="1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InVex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- Investigation Explorer</w:t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ind w:left="720" w:hanging="360"/>
        <w:contextualSpacing w:val="1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Avatar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Representação de um indivíduo dentro do espaço digital; seu personagem próprio.</w:t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Ambiente na nuvem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- Servidor ….</w:t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Com Coffee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Consultoria e Desenvolvimento de Sistema - É uma empresa fictícia sendo hipoteticamente contratada para fazer a análise do projeto e o desenvolvimento do sistema.</w:t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Subtitle"/>
        <w:contextualSpacing w:val="0"/>
        <w:rPr/>
      </w:pPr>
      <w:bookmarkStart w:colFirst="0" w:colLast="0" w:name="_lzq9jo7q1dxp" w:id="7"/>
      <w:bookmarkEnd w:id="7"/>
      <w:r w:rsidDel="00000000" w:rsidR="00000000" w:rsidRPr="00000000">
        <w:rPr>
          <w:rtl w:val="0"/>
        </w:rPr>
        <w:t xml:space="preserve">Referências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Jogo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Pokémon Go: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https://www.pokemongo.com/pt-pt/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Jogo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Ingress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https://www.ingress.com/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Pacote de desenvolvimento de realidade aumentada da Apple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ARKit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https://developer.apple.com/arkit/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Pacote de desenvolvimento de realidade aumentada da Google: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https://developers.google.com/ar/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2"/>
        <w:contextualSpacing w:val="0"/>
        <w:rPr/>
      </w:pPr>
      <w:bookmarkStart w:colFirst="0" w:colLast="0" w:name="_6eu0rzplztz3" w:id="8"/>
      <w:bookmarkEnd w:id="8"/>
      <w:r w:rsidDel="00000000" w:rsidR="00000000" w:rsidRPr="00000000">
        <w:rPr>
          <w:rtl w:val="0"/>
        </w:rPr>
        <w:t xml:space="preserve">Posicionamento</w:t>
      </w:r>
    </w:p>
    <w:p w:rsidR="00000000" w:rsidDel="00000000" w:rsidP="00000000" w:rsidRDefault="00000000" w:rsidRPr="00000000" w14:paraId="00000071">
      <w:pPr>
        <w:pStyle w:val="Subtitle"/>
        <w:contextualSpacing w:val="0"/>
        <w:rPr/>
      </w:pPr>
      <w:bookmarkStart w:colFirst="0" w:colLast="0" w:name="_4m9dvff92482" w:id="9"/>
      <w:bookmarkEnd w:id="9"/>
      <w:r w:rsidDel="00000000" w:rsidR="00000000" w:rsidRPr="00000000">
        <w:rPr>
          <w:rtl w:val="0"/>
        </w:rPr>
        <w:t xml:space="preserve">Benefícios do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O objetivo do projeto é promover uma interação entre os frequentadores de um determinado ambiente físico, sendo o ambiente em questão o campus na Universidade Federal de Mato Grosso. O projeto do jogo irá possibilitar através dos enredos das histórias o aprofundamento e interesse em desvendar determinados temas propostos, além de promove uma interação e a socialização entre os jogadores. Para o colaboradores o projeto irá possibilitar através das histórias obtenção de valores que serão pagos a determinados itens não gratuitos.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4">
      <w:pPr>
        <w:pStyle w:val="Subtitle"/>
        <w:contextualSpacing w:val="0"/>
        <w:rPr/>
      </w:pPr>
      <w:bookmarkStart w:colFirst="0" w:colLast="0" w:name="_j0l62ehtsjoo" w:id="10"/>
      <w:bookmarkEnd w:id="10"/>
      <w:r w:rsidDel="00000000" w:rsidR="00000000" w:rsidRPr="00000000">
        <w:rPr>
          <w:rtl w:val="0"/>
        </w:rPr>
        <w:t xml:space="preserve">Declaração do Problema</w:t>
      </w:r>
    </w:p>
    <w:p w:rsidR="00000000" w:rsidDel="00000000" w:rsidP="00000000" w:rsidRDefault="00000000" w:rsidRPr="00000000" w14:paraId="00000075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Em uma análise com o cliente, foi levantando um problema em questão:  a interação entre os usuários e a aplicação. A interação com a aplicação, os comandos utilizados devem ser de certa forma  alinhada com as ações e o comportamento natural das pessoas. A solução seria a utilização de interfaces naturais e além de gestos naturais, aproveitando ao máximo os recursos disponíveis nos dispositivos para tornar essa interação mais invisível, tais como implementação de gestos  e movimentos.</w:t>
      </w:r>
    </w:p>
    <w:p w:rsidR="00000000" w:rsidDel="00000000" w:rsidP="00000000" w:rsidRDefault="00000000" w:rsidRPr="00000000" w14:paraId="00000076">
      <w:pPr>
        <w:pStyle w:val="Heading2"/>
        <w:contextualSpacing w:val="0"/>
        <w:rPr/>
      </w:pPr>
      <w:bookmarkStart w:colFirst="0" w:colLast="0" w:name="_sjanrr65hmtg" w:id="11"/>
      <w:bookmarkEnd w:id="11"/>
      <w:r w:rsidDel="00000000" w:rsidR="00000000" w:rsidRPr="00000000">
        <w:rPr>
          <w:rtl w:val="0"/>
        </w:rPr>
        <w:t xml:space="preserve">Descrição dos usuários</w:t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Subtitle"/>
        <w:contextualSpacing w:val="0"/>
        <w:rPr/>
      </w:pPr>
      <w:bookmarkStart w:colFirst="0" w:colLast="0" w:name="_j31wgqiy6fh" w:id="12"/>
      <w:bookmarkEnd w:id="12"/>
      <w:r w:rsidDel="00000000" w:rsidR="00000000" w:rsidRPr="00000000">
        <w:rPr>
          <w:rtl w:val="0"/>
        </w:rPr>
        <w:t xml:space="preserve">Usuários envolvidos no projeto</w:t>
      </w:r>
    </w:p>
    <w:tbl>
      <w:tblPr>
        <w:tblStyle w:val="Table2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55"/>
        <w:gridCol w:w="3645"/>
        <w:gridCol w:w="3026"/>
        <w:tblGridChange w:id="0">
          <w:tblGrid>
            <w:gridCol w:w="2355"/>
            <w:gridCol w:w="3645"/>
            <w:gridCol w:w="3026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Responsabilidade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Equipe de 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Desenvolvimento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Estudantes da Universidade Federal de Mato Grosso, discentes da disciplina de Análise e Projeto de Sistemas 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Participar ativamente no processo de desenvolvimento do software estabelecido como proposta de solução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Equipe de Gestão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do Projeto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Estudantes da Universidade Federal de Mato Grosso, discentes da disciplina de Análise e Projeto de Sistemas 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Gerenciar a equipe de desenvolvimento e participar do processo de desenvolvimento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Equipe de avaliação e suporte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Professor da disciplina de Análise e Projeto de Sistemas 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Avaliar e auxiliar as equipes de gestão e desenvolvimento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Clientes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Representantes da Invex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Prover as informações para o levantamento de requisitos</w:t>
            </w:r>
          </w:p>
        </w:tc>
      </w:tr>
    </w:tbl>
    <w:p w:rsidR="00000000" w:rsidDel="00000000" w:rsidP="00000000" w:rsidRDefault="00000000" w:rsidRPr="00000000" w14:paraId="0000008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Subtitle"/>
        <w:contextualSpacing w:val="0"/>
        <w:rPr/>
      </w:pPr>
      <w:bookmarkStart w:colFirst="0" w:colLast="0" w:name="_jbx9g3m3pwf4" w:id="13"/>
      <w:bookmarkEnd w:id="13"/>
      <w:r w:rsidDel="00000000" w:rsidR="00000000" w:rsidRPr="00000000">
        <w:rPr>
          <w:rtl w:val="0"/>
        </w:rPr>
        <w:t xml:space="preserve">Resumo dos Usuários</w:t>
      </w:r>
    </w:p>
    <w:tbl>
      <w:tblPr>
        <w:tblStyle w:val="Table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10"/>
        <w:gridCol w:w="5790"/>
        <w:tblGridChange w:id="0">
          <w:tblGrid>
            <w:gridCol w:w="3210"/>
            <w:gridCol w:w="57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Frequentador do campus da Universidade Federal de Mato Grosso.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Todas as pessoas que frequentam que frequentam o campus da Universidade Federal de Mato Grosso em Cuiabá, sendo de todas as idades.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Gestor dos sistemas da Invex.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Colaboradores da empresa idealizadora do projeto Invex. São responsáveis por realizar a gestão dos conteúdos e dados do sistema.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7">
      <w:pPr>
        <w:pStyle w:val="Subtitle"/>
        <w:contextualSpacing w:val="0"/>
        <w:rPr/>
      </w:pPr>
      <w:bookmarkStart w:colFirst="0" w:colLast="0" w:name="_mxnpawzgrkju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Subtitle"/>
        <w:contextualSpacing w:val="0"/>
        <w:rPr/>
      </w:pPr>
      <w:bookmarkStart w:colFirst="0" w:colLast="0" w:name="_sfx2bq3fh9qq" w:id="15"/>
      <w:bookmarkEnd w:id="15"/>
      <w:r w:rsidDel="00000000" w:rsidR="00000000" w:rsidRPr="00000000">
        <w:rPr>
          <w:rtl w:val="0"/>
        </w:rPr>
        <w:t xml:space="preserve">Ambiente de usuário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ffffff" w:val="clear"/>
        <w:spacing w:after="240" w:lineRule="auto"/>
        <w:ind w:firstLine="72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solução de ambiente proposta pelo cliente é a utilização de dispositivos móveis sendo estes específicos para os dois sistemas operacionais mais utilizados, Android e iOS. Também será utilizado servidores na nuvem para troca de dados entre as aplicações e onde estará hospedado a aplicação de gerenciamento de conteúdo, além do fórum de discussão.</w:t>
      </w:r>
    </w:p>
    <w:p w:rsidR="00000000" w:rsidDel="00000000" w:rsidP="00000000" w:rsidRDefault="00000000" w:rsidRPr="00000000" w14:paraId="0000009A">
      <w:pPr>
        <w:pStyle w:val="Heading2"/>
        <w:contextualSpacing w:val="0"/>
        <w:rPr/>
      </w:pPr>
      <w:bookmarkStart w:colFirst="0" w:colLast="0" w:name="_b5y4ftywmvuy" w:id="16"/>
      <w:bookmarkEnd w:id="16"/>
      <w:r w:rsidDel="00000000" w:rsidR="00000000" w:rsidRPr="00000000">
        <w:rPr>
          <w:rtl w:val="0"/>
        </w:rPr>
        <w:t xml:space="preserve">Visão geral do produto</w:t>
      </w:r>
    </w:p>
    <w:p w:rsidR="00000000" w:rsidDel="00000000" w:rsidP="00000000" w:rsidRDefault="00000000" w:rsidRPr="00000000" w14:paraId="0000009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Subtitle"/>
        <w:contextualSpacing w:val="0"/>
        <w:rPr/>
      </w:pPr>
      <w:bookmarkStart w:colFirst="0" w:colLast="0" w:name="_9tzvdig504ws" w:id="17"/>
      <w:bookmarkEnd w:id="17"/>
      <w:r w:rsidDel="00000000" w:rsidR="00000000" w:rsidRPr="00000000">
        <w:rPr>
          <w:rtl w:val="0"/>
        </w:rPr>
        <w:t xml:space="preserve">Perspectiva do produto</w:t>
      </w:r>
    </w:p>
    <w:p w:rsidR="00000000" w:rsidDel="00000000" w:rsidP="00000000" w:rsidRDefault="00000000" w:rsidRPr="00000000" w14:paraId="0000009D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produto tem como objetivo o entretenimento dos usuários, através de um jogos eletrônico para plataforma mobile em que o usuário interpreta seu personagem, que é ele mesmo, sem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avatar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seguindo narrativas e um enredo criado por um grupo de pessoas. Outro objetivo do produto é disponibilizar histórias que possam ser compradas pelos usuários. </w:t>
      </w:r>
    </w:p>
    <w:p w:rsidR="00000000" w:rsidDel="00000000" w:rsidP="00000000" w:rsidRDefault="00000000" w:rsidRPr="00000000" w14:paraId="0000009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Subtitle"/>
        <w:contextualSpacing w:val="0"/>
        <w:rPr/>
      </w:pPr>
      <w:bookmarkStart w:colFirst="0" w:colLast="0" w:name="_5eqasoz47y86" w:id="18"/>
      <w:bookmarkEnd w:id="18"/>
      <w:r w:rsidDel="00000000" w:rsidR="00000000" w:rsidRPr="00000000">
        <w:rPr>
          <w:rtl w:val="0"/>
        </w:rPr>
        <w:t xml:space="preserve">Licença e instalação</w:t>
      </w:r>
    </w:p>
    <w:p w:rsidR="00000000" w:rsidDel="00000000" w:rsidP="00000000" w:rsidRDefault="00000000" w:rsidRPr="00000000" w14:paraId="000000A0">
      <w:pPr>
        <w:ind w:firstLine="720"/>
        <w:contextualSpacing w:val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cliente irá elaborar o termo de uso da aplicação para os usuários. A instalação do aplicativo nos dispositivos será por meio das lojas de aplicativos disponibilizado pelas plataformas, sendo AppStore para iOS e PlayStore para Android. A publicação do  aplicativo nas lojas de aplicativos é de responsabilidade do cliente, assim como o pagamento de eventuais taxas.</w:t>
      </w:r>
      <w:r w:rsidDel="00000000" w:rsidR="00000000" w:rsidRPr="00000000">
        <w:rPr>
          <w:rtl w:val="0"/>
        </w:rPr>
        <w:tab/>
        <w:t xml:space="preserve"> </w:t>
        <w:tab/>
        <w:t xml:space="preserve"> </w:t>
      </w:r>
    </w:p>
    <w:p w:rsidR="00000000" w:rsidDel="00000000" w:rsidP="00000000" w:rsidRDefault="00000000" w:rsidRPr="00000000" w14:paraId="000000A1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0" w:firstLine="0"/>
        <w:contextualSpacing w:val="0"/>
        <w:jc w:val="both"/>
        <w:rPr>
          <w:b w:val="1"/>
        </w:rPr>
      </w:pPr>
      <w:commentRangeStart w:id="1"/>
      <w:r w:rsidDel="00000000" w:rsidR="00000000" w:rsidRPr="00000000">
        <w:rPr>
          <w:sz w:val="32"/>
          <w:szCs w:val="32"/>
          <w:rtl w:val="0"/>
        </w:rPr>
        <w:t xml:space="preserve">Características Funcionais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0" w:firstLine="0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0" w:firstLine="0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firstLine="72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Esta seção define e descreve as características funcionais do sistema. O projeto pode ser estruturalmente dividido em módulos, a dizer, Gerenciamento de Usuário, que trata do cadastro e acesso dos participantes/jogadores; Gerenciamento de Histórias, que lida com o processo da criação, e publicação de histórias que poderão ser gamificadas, incluindo sua narrativa e fluxo de decisões; Gerenciamento de Monetização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que proporciona o meio de gestão dos pagamentos para liberação de novas histórias aos jogadores, e regula a entrada de crédito, as formas de pagamento e detalhes referentes a transação;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Gerenciamento de Ambiente, que trata o contexto localizacional das histórias, posicionamento de artefatos e detecção de outros jogadores, além da inclusão da realidade virtual no decorrer do jogo,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Gameficação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que cuida das características do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Ranking, dos achievements e recompensas do jogo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 Gerenciamento de Comunicação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que trata da interação do sistema com redes sociais.</w:t>
      </w:r>
    </w:p>
    <w:p w:rsidR="00000000" w:rsidDel="00000000" w:rsidP="00000000" w:rsidRDefault="00000000" w:rsidRPr="00000000" w14:paraId="000000A7">
      <w:pPr>
        <w:ind w:left="0" w:firstLine="0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0" w:firstLine="0"/>
        <w:contextualSpacing w:val="0"/>
        <w:jc w:val="both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Gerenciamento de u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suário</w:t>
      </w:r>
    </w:p>
    <w:p w:rsidR="00000000" w:rsidDel="00000000" w:rsidP="00000000" w:rsidRDefault="00000000" w:rsidRPr="00000000" w14:paraId="000000AA">
      <w:pPr>
        <w:ind w:left="0" w:firstLine="0"/>
        <w:contextualSpacing w:val="0"/>
        <w:jc w:val="both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404.9999999999998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Descrição: O sistema deve permitir o cadastro de novos usuários, seja pelo modo convencional ou por meio de redes sociais para realizar essas funções.</w:t>
      </w:r>
    </w:p>
    <w:p w:rsidR="00000000" w:rsidDel="00000000" w:rsidP="00000000" w:rsidRDefault="00000000" w:rsidRPr="00000000" w14:paraId="000000AC">
      <w:pPr>
        <w:ind w:left="0" w:firstLine="0"/>
        <w:contextualSpacing w:val="0"/>
        <w:jc w:val="both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0" w:firstLine="0"/>
        <w:contextualSpacing w:val="0"/>
        <w:jc w:val="both"/>
        <w:rPr>
          <w:rFonts w:ascii="Times New Roman" w:cs="Times New Roman" w:eastAsia="Times New Roman" w:hAnsi="Times New Roman"/>
          <w:color w:val="666666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Funcionalidade: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0"/>
          <w:szCs w:val="20"/>
          <w:rtl w:val="0"/>
        </w:rPr>
        <w:t xml:space="preserve"> Usuários</w:t>
      </w:r>
    </w:p>
    <w:p w:rsidR="00000000" w:rsidDel="00000000" w:rsidP="00000000" w:rsidRDefault="00000000" w:rsidRPr="00000000" w14:paraId="000000AE">
      <w:pPr>
        <w:ind w:left="0" w:firstLine="0"/>
        <w:contextualSpacing w:val="0"/>
        <w:jc w:val="both"/>
        <w:rPr>
          <w:rFonts w:ascii="Times New Roman" w:cs="Times New Roman" w:eastAsia="Times New Roman" w:hAnsi="Times New Roman"/>
          <w:color w:val="666666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66666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Operação: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0"/>
          <w:szCs w:val="20"/>
          <w:rtl w:val="0"/>
        </w:rPr>
        <w:t xml:space="preserve"> Cadastrar Usuário</w:t>
      </w:r>
    </w:p>
    <w:p w:rsidR="00000000" w:rsidDel="00000000" w:rsidP="00000000" w:rsidRDefault="00000000" w:rsidRPr="00000000" w14:paraId="000000AF">
      <w:pPr>
        <w:ind w:left="0" w:firstLine="0"/>
        <w:contextualSpacing w:val="0"/>
        <w:jc w:val="both"/>
        <w:rPr>
          <w:rFonts w:ascii="Times New Roman" w:cs="Times New Roman" w:eastAsia="Times New Roman" w:hAnsi="Times New Roman"/>
          <w:color w:val="666666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666666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Impacto: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0"/>
          <w:szCs w:val="20"/>
          <w:rtl w:val="0"/>
        </w:rPr>
        <w:t xml:space="preserve"> Criação</w:t>
      </w:r>
    </w:p>
    <w:p w:rsidR="00000000" w:rsidDel="00000000" w:rsidP="00000000" w:rsidRDefault="00000000" w:rsidRPr="00000000" w14:paraId="000000B0">
      <w:pPr>
        <w:contextualSpacing w:val="0"/>
        <w:jc w:val="both"/>
        <w:rPr>
          <w:rFonts w:ascii="Times New Roman" w:cs="Times New Roman" w:eastAsia="Times New Roman" w:hAnsi="Times New Roman"/>
          <w:color w:val="666666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66666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Operação: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0"/>
          <w:szCs w:val="20"/>
          <w:rtl w:val="0"/>
        </w:rPr>
        <w:t xml:space="preserve"> Alterar Usuário</w:t>
      </w:r>
    </w:p>
    <w:p w:rsidR="00000000" w:rsidDel="00000000" w:rsidP="00000000" w:rsidRDefault="00000000" w:rsidRPr="00000000" w14:paraId="000000B1">
      <w:pPr>
        <w:contextualSpacing w:val="0"/>
        <w:jc w:val="both"/>
        <w:rPr>
          <w:rFonts w:ascii="Times New Roman" w:cs="Times New Roman" w:eastAsia="Times New Roman" w:hAnsi="Times New Roman"/>
          <w:color w:val="666666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666666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Impacto: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0"/>
          <w:szCs w:val="20"/>
          <w:rtl w:val="0"/>
        </w:rPr>
        <w:t xml:space="preserve"> Atualização</w:t>
      </w:r>
    </w:p>
    <w:p w:rsidR="00000000" w:rsidDel="00000000" w:rsidP="00000000" w:rsidRDefault="00000000" w:rsidRPr="00000000" w14:paraId="000000B2">
      <w:pPr>
        <w:contextualSpacing w:val="0"/>
        <w:jc w:val="both"/>
        <w:rPr>
          <w:rFonts w:ascii="Times New Roman" w:cs="Times New Roman" w:eastAsia="Times New Roman" w:hAnsi="Times New Roman"/>
          <w:color w:val="666666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66666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Operação: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0"/>
          <w:szCs w:val="20"/>
          <w:rtl w:val="0"/>
        </w:rPr>
        <w:t xml:space="preserve"> Excluir Usuário</w:t>
      </w:r>
    </w:p>
    <w:p w:rsidR="00000000" w:rsidDel="00000000" w:rsidP="00000000" w:rsidRDefault="00000000" w:rsidRPr="00000000" w14:paraId="000000B3">
      <w:pPr>
        <w:contextualSpacing w:val="0"/>
        <w:jc w:val="both"/>
        <w:rPr>
          <w:rFonts w:ascii="Times New Roman" w:cs="Times New Roman" w:eastAsia="Times New Roman" w:hAnsi="Times New Roman"/>
          <w:color w:val="666666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666666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Impacto: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0"/>
          <w:szCs w:val="20"/>
          <w:rtl w:val="0"/>
        </w:rPr>
        <w:t xml:space="preserve"> Exclusão</w:t>
      </w:r>
    </w:p>
    <w:p w:rsidR="00000000" w:rsidDel="00000000" w:rsidP="00000000" w:rsidRDefault="00000000" w:rsidRPr="00000000" w14:paraId="000000B4">
      <w:pPr>
        <w:contextualSpacing w:val="0"/>
        <w:jc w:val="both"/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contextualSpacing w:val="0"/>
        <w:jc w:val="both"/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contextualSpacing w:val="0"/>
        <w:jc w:val="both"/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contextualSpacing w:val="0"/>
        <w:jc w:val="both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Gerenciamento de história</w:t>
      </w:r>
    </w:p>
    <w:p w:rsidR="00000000" w:rsidDel="00000000" w:rsidP="00000000" w:rsidRDefault="00000000" w:rsidRPr="00000000" w14:paraId="000000B8">
      <w:pPr>
        <w:contextualSpacing w:val="0"/>
        <w:jc w:val="both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404.9999999999998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Descrição: O sistema deve permitir que o gestor de sistemas adicione novas histórias e gerencie as histórias existente.</w:t>
      </w:r>
    </w:p>
    <w:p w:rsidR="00000000" w:rsidDel="00000000" w:rsidP="00000000" w:rsidRDefault="00000000" w:rsidRPr="00000000" w14:paraId="000000BA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contextualSpacing w:val="0"/>
        <w:jc w:val="both"/>
        <w:rPr>
          <w:rFonts w:ascii="Times New Roman" w:cs="Times New Roman" w:eastAsia="Times New Roman" w:hAnsi="Times New Roman"/>
          <w:color w:val="666666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Funcionalidade: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0"/>
          <w:szCs w:val="20"/>
          <w:rtl w:val="0"/>
        </w:rPr>
        <w:t xml:space="preserve"> História</w:t>
      </w:r>
    </w:p>
    <w:p w:rsidR="00000000" w:rsidDel="00000000" w:rsidP="00000000" w:rsidRDefault="00000000" w:rsidRPr="00000000" w14:paraId="000000BC">
      <w:pPr>
        <w:contextualSpacing w:val="0"/>
        <w:jc w:val="both"/>
        <w:rPr>
          <w:rFonts w:ascii="Times New Roman" w:cs="Times New Roman" w:eastAsia="Times New Roman" w:hAnsi="Times New Roman"/>
          <w:color w:val="666666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666666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Operação: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0"/>
          <w:szCs w:val="20"/>
          <w:rtl w:val="0"/>
        </w:rPr>
        <w:t xml:space="preserve"> Criar história</w:t>
      </w:r>
    </w:p>
    <w:p w:rsidR="00000000" w:rsidDel="00000000" w:rsidP="00000000" w:rsidRDefault="00000000" w:rsidRPr="00000000" w14:paraId="000000BD">
      <w:pPr>
        <w:contextualSpacing w:val="0"/>
        <w:jc w:val="both"/>
        <w:rPr>
          <w:rFonts w:ascii="Times New Roman" w:cs="Times New Roman" w:eastAsia="Times New Roman" w:hAnsi="Times New Roman"/>
          <w:color w:val="666666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66666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Impacto: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0"/>
          <w:szCs w:val="20"/>
          <w:rtl w:val="0"/>
        </w:rPr>
        <w:t xml:space="preserve"> Criação</w:t>
      </w:r>
    </w:p>
    <w:p w:rsidR="00000000" w:rsidDel="00000000" w:rsidP="00000000" w:rsidRDefault="00000000" w:rsidRPr="00000000" w14:paraId="000000BE">
      <w:pPr>
        <w:contextualSpacing w:val="0"/>
        <w:jc w:val="both"/>
        <w:rPr>
          <w:rFonts w:ascii="Times New Roman" w:cs="Times New Roman" w:eastAsia="Times New Roman" w:hAnsi="Times New Roman"/>
          <w:color w:val="666666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66666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Operação: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0"/>
          <w:szCs w:val="20"/>
          <w:rtl w:val="0"/>
        </w:rPr>
        <w:t xml:space="preserve"> Alterar história</w:t>
      </w:r>
    </w:p>
    <w:p w:rsidR="00000000" w:rsidDel="00000000" w:rsidP="00000000" w:rsidRDefault="00000000" w:rsidRPr="00000000" w14:paraId="000000BF">
      <w:pPr>
        <w:contextualSpacing w:val="0"/>
        <w:jc w:val="both"/>
        <w:rPr>
          <w:rFonts w:ascii="Times New Roman" w:cs="Times New Roman" w:eastAsia="Times New Roman" w:hAnsi="Times New Roman"/>
          <w:color w:val="666666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66666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Impacto: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0"/>
          <w:szCs w:val="20"/>
          <w:rtl w:val="0"/>
        </w:rPr>
        <w:t xml:space="preserve"> Atualização</w:t>
      </w:r>
    </w:p>
    <w:p w:rsidR="00000000" w:rsidDel="00000000" w:rsidP="00000000" w:rsidRDefault="00000000" w:rsidRPr="00000000" w14:paraId="000000C0">
      <w:pPr>
        <w:contextualSpacing w:val="0"/>
        <w:jc w:val="both"/>
        <w:rPr>
          <w:rFonts w:ascii="Times New Roman" w:cs="Times New Roman" w:eastAsia="Times New Roman" w:hAnsi="Times New Roman"/>
          <w:color w:val="666666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666666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Operação: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0"/>
          <w:szCs w:val="20"/>
          <w:rtl w:val="0"/>
        </w:rPr>
        <w:t xml:space="preserve"> Excluir história</w:t>
      </w:r>
    </w:p>
    <w:p w:rsidR="00000000" w:rsidDel="00000000" w:rsidP="00000000" w:rsidRDefault="00000000" w:rsidRPr="00000000" w14:paraId="000000C1">
      <w:pPr>
        <w:contextualSpacing w:val="0"/>
        <w:jc w:val="both"/>
        <w:rPr>
          <w:rFonts w:ascii="Times New Roman" w:cs="Times New Roman" w:eastAsia="Times New Roman" w:hAnsi="Times New Roman"/>
          <w:color w:val="666666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666666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Impacto: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0"/>
          <w:szCs w:val="20"/>
          <w:rtl w:val="0"/>
        </w:rPr>
        <w:t xml:space="preserve"> Exclusão</w:t>
      </w:r>
    </w:p>
    <w:p w:rsidR="00000000" w:rsidDel="00000000" w:rsidP="00000000" w:rsidRDefault="00000000" w:rsidRPr="00000000" w14:paraId="000000C2">
      <w:pPr>
        <w:contextualSpacing w:val="0"/>
        <w:jc w:val="both"/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contextualSpacing w:val="0"/>
        <w:jc w:val="both"/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contextualSpacing w:val="0"/>
        <w:jc w:val="both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Gerenciamento de monetização</w:t>
      </w:r>
    </w:p>
    <w:p w:rsidR="00000000" w:rsidDel="00000000" w:rsidP="00000000" w:rsidRDefault="00000000" w:rsidRPr="00000000" w14:paraId="000000C5">
      <w:pPr>
        <w:contextualSpacing w:val="0"/>
        <w:jc w:val="both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firstLine="404.9999999999998"/>
        <w:contextualSpacing w:val="0"/>
        <w:jc w:val="both"/>
        <w:rPr>
          <w:color w:val="666666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Descrição: O sistema deve gerenciar os pagamentos (entrada de crédito, formas de pagamento, transações) e liberação de novas histórias aos jogadores que efetuou uma compra.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contextualSpacing w:val="0"/>
        <w:jc w:val="both"/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contextualSpacing w:val="0"/>
        <w:jc w:val="both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Gerenciamento de ambiente</w:t>
      </w:r>
    </w:p>
    <w:p w:rsidR="00000000" w:rsidDel="00000000" w:rsidP="00000000" w:rsidRDefault="00000000" w:rsidRPr="00000000" w14:paraId="000000CA">
      <w:pPr>
        <w:contextualSpacing w:val="0"/>
        <w:jc w:val="both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404.9999999999998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Descrição: O sistema deve permitir que o gestor de sistemas gerencie o ambiente, utilizando localizações para posicionar artefatos. O sistema também deve detectar outros jogados próximos.</w:t>
      </w:r>
    </w:p>
    <w:p w:rsidR="00000000" w:rsidDel="00000000" w:rsidP="00000000" w:rsidRDefault="00000000" w:rsidRPr="00000000" w14:paraId="000000CC">
      <w:pPr>
        <w:contextualSpacing w:val="0"/>
        <w:jc w:val="both"/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contextualSpacing w:val="0"/>
        <w:jc w:val="both"/>
        <w:rPr>
          <w:rFonts w:ascii="Times New Roman" w:cs="Times New Roman" w:eastAsia="Times New Roman" w:hAnsi="Times New Roman"/>
          <w:color w:val="666666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666666"/>
          <w:sz w:val="20"/>
          <w:szCs w:val="20"/>
          <w:rtl w:val="0"/>
        </w:rPr>
        <w:t xml:space="preserve">Funcionalidade: Cenário</w:t>
      </w:r>
    </w:p>
    <w:p w:rsidR="00000000" w:rsidDel="00000000" w:rsidP="00000000" w:rsidRDefault="00000000" w:rsidRPr="00000000" w14:paraId="000000CE">
      <w:pPr>
        <w:contextualSpacing w:val="0"/>
        <w:jc w:val="both"/>
        <w:rPr>
          <w:rFonts w:ascii="Times New Roman" w:cs="Times New Roman" w:eastAsia="Times New Roman" w:hAnsi="Times New Roman"/>
          <w:color w:val="666666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666666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Operação: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0"/>
          <w:szCs w:val="20"/>
          <w:rtl w:val="0"/>
        </w:rPr>
        <w:t xml:space="preserve"> Adicionar Artefato</w:t>
      </w:r>
    </w:p>
    <w:p w:rsidR="00000000" w:rsidDel="00000000" w:rsidP="00000000" w:rsidRDefault="00000000" w:rsidRPr="00000000" w14:paraId="000000CF">
      <w:pPr>
        <w:contextualSpacing w:val="0"/>
        <w:jc w:val="both"/>
        <w:rPr>
          <w:rFonts w:ascii="Times New Roman" w:cs="Times New Roman" w:eastAsia="Times New Roman" w:hAnsi="Times New Roman"/>
          <w:color w:val="666666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66666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Impacto: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0"/>
          <w:szCs w:val="20"/>
          <w:rtl w:val="0"/>
        </w:rPr>
        <w:t xml:space="preserve"> Criação</w:t>
      </w:r>
    </w:p>
    <w:p w:rsidR="00000000" w:rsidDel="00000000" w:rsidP="00000000" w:rsidRDefault="00000000" w:rsidRPr="00000000" w14:paraId="000000D0">
      <w:pPr>
        <w:contextualSpacing w:val="0"/>
        <w:jc w:val="both"/>
        <w:rPr>
          <w:rFonts w:ascii="Times New Roman" w:cs="Times New Roman" w:eastAsia="Times New Roman" w:hAnsi="Times New Roman"/>
          <w:color w:val="666666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666666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Operação: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0"/>
          <w:szCs w:val="20"/>
          <w:rtl w:val="0"/>
        </w:rPr>
        <w:t xml:space="preserve"> Alterar Artefato</w:t>
      </w:r>
    </w:p>
    <w:p w:rsidR="00000000" w:rsidDel="00000000" w:rsidP="00000000" w:rsidRDefault="00000000" w:rsidRPr="00000000" w14:paraId="000000D1">
      <w:pPr>
        <w:contextualSpacing w:val="0"/>
        <w:jc w:val="both"/>
        <w:rPr>
          <w:rFonts w:ascii="Times New Roman" w:cs="Times New Roman" w:eastAsia="Times New Roman" w:hAnsi="Times New Roman"/>
          <w:color w:val="666666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66666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Impacto: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0"/>
          <w:szCs w:val="20"/>
          <w:rtl w:val="0"/>
        </w:rPr>
        <w:t xml:space="preserve"> Atualização</w:t>
      </w:r>
    </w:p>
    <w:p w:rsidR="00000000" w:rsidDel="00000000" w:rsidP="00000000" w:rsidRDefault="00000000" w:rsidRPr="00000000" w14:paraId="000000D2">
      <w:pPr>
        <w:contextualSpacing w:val="0"/>
        <w:jc w:val="both"/>
        <w:rPr>
          <w:rFonts w:ascii="Times New Roman" w:cs="Times New Roman" w:eastAsia="Times New Roman" w:hAnsi="Times New Roman"/>
          <w:color w:val="666666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666666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Operação: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0"/>
          <w:szCs w:val="20"/>
          <w:rtl w:val="0"/>
        </w:rPr>
        <w:t xml:space="preserve"> Excluir Artefato</w:t>
      </w:r>
    </w:p>
    <w:p w:rsidR="00000000" w:rsidDel="00000000" w:rsidP="00000000" w:rsidRDefault="00000000" w:rsidRPr="00000000" w14:paraId="000000D3">
      <w:pPr>
        <w:contextualSpacing w:val="0"/>
        <w:jc w:val="both"/>
        <w:rPr>
          <w:rFonts w:ascii="Times New Roman" w:cs="Times New Roman" w:eastAsia="Times New Roman" w:hAnsi="Times New Roman"/>
          <w:color w:val="666666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66666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Impacto: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0"/>
          <w:szCs w:val="20"/>
          <w:rtl w:val="0"/>
        </w:rPr>
        <w:t xml:space="preserve"> Exclusão</w:t>
      </w:r>
    </w:p>
    <w:p w:rsidR="00000000" w:rsidDel="00000000" w:rsidP="00000000" w:rsidRDefault="00000000" w:rsidRPr="00000000" w14:paraId="000000D4">
      <w:pPr>
        <w:contextualSpacing w:val="0"/>
        <w:jc w:val="both"/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contextualSpacing w:val="0"/>
        <w:jc w:val="both"/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ind w:left="0" w:firstLine="0"/>
        <w:contextualSpacing w:val="0"/>
        <w:jc w:val="both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Gerenciamento de gameficação</w:t>
      </w:r>
    </w:p>
    <w:p w:rsidR="00000000" w:rsidDel="00000000" w:rsidP="00000000" w:rsidRDefault="00000000" w:rsidRPr="00000000" w14:paraId="000000D7">
      <w:pPr>
        <w:ind w:left="0" w:firstLine="0"/>
        <w:contextualSpacing w:val="0"/>
        <w:jc w:val="both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404.9999999999998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Descrição: O sistema deve permitir que os jogadores visualize seus pontos, ranking, achievements e recebam suas recompensas.</w:t>
      </w:r>
    </w:p>
    <w:p w:rsidR="00000000" w:rsidDel="00000000" w:rsidP="00000000" w:rsidRDefault="00000000" w:rsidRPr="00000000" w14:paraId="000000D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404.9999999999998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ind w:left="0" w:firstLine="0"/>
        <w:contextualSpacing w:val="0"/>
        <w:jc w:val="both"/>
        <w:rPr>
          <w:rFonts w:ascii="Times New Roman" w:cs="Times New Roman" w:eastAsia="Times New Roman" w:hAnsi="Times New Roman"/>
          <w:color w:val="666666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Funcionalidade: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0"/>
          <w:szCs w:val="20"/>
          <w:rtl w:val="0"/>
        </w:rPr>
        <w:t xml:space="preserve"> Gamificação</w:t>
      </w:r>
    </w:p>
    <w:p w:rsidR="00000000" w:rsidDel="00000000" w:rsidP="00000000" w:rsidRDefault="00000000" w:rsidRPr="00000000" w14:paraId="000000DB">
      <w:pPr>
        <w:ind w:left="0" w:firstLine="0"/>
        <w:contextualSpacing w:val="0"/>
        <w:jc w:val="both"/>
        <w:rPr>
          <w:rFonts w:ascii="Times New Roman" w:cs="Times New Roman" w:eastAsia="Times New Roman" w:hAnsi="Times New Roman"/>
          <w:color w:val="666666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66666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Operação: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0"/>
          <w:szCs w:val="20"/>
          <w:rtl w:val="0"/>
        </w:rPr>
        <w:t xml:space="preserve"> Receber Recompensa</w:t>
      </w:r>
    </w:p>
    <w:p w:rsidR="00000000" w:rsidDel="00000000" w:rsidP="00000000" w:rsidRDefault="00000000" w:rsidRPr="00000000" w14:paraId="000000DC">
      <w:pPr>
        <w:ind w:left="0" w:firstLine="0"/>
        <w:contextualSpacing w:val="0"/>
        <w:jc w:val="both"/>
        <w:rPr>
          <w:rFonts w:ascii="Times New Roman" w:cs="Times New Roman" w:eastAsia="Times New Roman" w:hAnsi="Times New Roman"/>
          <w:color w:val="666666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666666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Impacto: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0"/>
          <w:szCs w:val="20"/>
          <w:rtl w:val="0"/>
        </w:rPr>
        <w:t xml:space="preserve"> atualização</w:t>
      </w:r>
    </w:p>
    <w:p w:rsidR="00000000" w:rsidDel="00000000" w:rsidP="00000000" w:rsidRDefault="00000000" w:rsidRPr="00000000" w14:paraId="000000DD">
      <w:pPr>
        <w:ind w:left="0" w:firstLine="0"/>
        <w:contextualSpacing w:val="0"/>
        <w:jc w:val="both"/>
        <w:rPr>
          <w:rFonts w:ascii="Times New Roman" w:cs="Times New Roman" w:eastAsia="Times New Roman" w:hAnsi="Times New Roman"/>
          <w:color w:val="666666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666666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Operação: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0"/>
          <w:szCs w:val="20"/>
          <w:rtl w:val="0"/>
        </w:rPr>
        <w:t xml:space="preserve"> Visualizar Ranking</w:t>
      </w:r>
    </w:p>
    <w:p w:rsidR="00000000" w:rsidDel="00000000" w:rsidP="00000000" w:rsidRDefault="00000000" w:rsidRPr="00000000" w14:paraId="000000DE">
      <w:pPr>
        <w:ind w:left="0" w:firstLine="0"/>
        <w:contextualSpacing w:val="0"/>
        <w:jc w:val="both"/>
        <w:rPr>
          <w:rFonts w:ascii="Times New Roman" w:cs="Times New Roman" w:eastAsia="Times New Roman" w:hAnsi="Times New Roman"/>
          <w:color w:val="666666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66666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Impacto: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0"/>
          <w:szCs w:val="20"/>
          <w:rtl w:val="0"/>
        </w:rPr>
        <w:t xml:space="preserve"> atualização</w:t>
      </w:r>
    </w:p>
    <w:p w:rsidR="00000000" w:rsidDel="00000000" w:rsidP="00000000" w:rsidRDefault="00000000" w:rsidRPr="00000000" w14:paraId="000000DF">
      <w:pPr>
        <w:ind w:left="0" w:firstLine="0"/>
        <w:contextualSpacing w:val="0"/>
        <w:jc w:val="both"/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left="0" w:firstLine="0"/>
        <w:contextualSpacing w:val="0"/>
        <w:jc w:val="both"/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ind w:left="0" w:firstLine="0"/>
        <w:contextualSpacing w:val="0"/>
        <w:jc w:val="both"/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ind w:left="0" w:firstLine="0"/>
        <w:contextualSpacing w:val="0"/>
        <w:jc w:val="both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Gerenciamento de comunicação</w:t>
      </w:r>
    </w:p>
    <w:p w:rsidR="00000000" w:rsidDel="00000000" w:rsidP="00000000" w:rsidRDefault="00000000" w:rsidRPr="00000000" w14:paraId="000000E3">
      <w:pPr>
        <w:ind w:left="0" w:firstLine="0"/>
        <w:contextualSpacing w:val="0"/>
        <w:jc w:val="both"/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ind w:left="0" w:firstLine="404.9999999999998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Descrição: O sistema deve permitir que os jogadores poderão ser utilizado no jogo através de fórum/redes sociais.</w:t>
      </w:r>
    </w:p>
    <w:p w:rsidR="00000000" w:rsidDel="00000000" w:rsidP="00000000" w:rsidRDefault="00000000" w:rsidRPr="00000000" w14:paraId="000000E5">
      <w:pPr>
        <w:ind w:left="0" w:firstLine="0"/>
        <w:contextualSpacing w:val="0"/>
        <w:jc w:val="both"/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ind w:left="0" w:firstLine="0"/>
        <w:contextualSpacing w:val="0"/>
        <w:jc w:val="both"/>
        <w:rPr>
          <w:rFonts w:ascii="Times New Roman" w:cs="Times New Roman" w:eastAsia="Times New Roman" w:hAnsi="Times New Roman"/>
          <w:color w:val="666666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Funcionalidade: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0"/>
          <w:szCs w:val="20"/>
          <w:rtl w:val="0"/>
        </w:rPr>
        <w:t xml:space="preserve"> Comunicação</w:t>
      </w:r>
    </w:p>
    <w:p w:rsidR="00000000" w:rsidDel="00000000" w:rsidP="00000000" w:rsidRDefault="00000000" w:rsidRPr="00000000" w14:paraId="000000E7">
      <w:pPr>
        <w:ind w:left="0" w:firstLine="0"/>
        <w:contextualSpacing w:val="0"/>
        <w:jc w:val="both"/>
        <w:rPr>
          <w:rFonts w:ascii="Times New Roman" w:cs="Times New Roman" w:eastAsia="Times New Roman" w:hAnsi="Times New Roman"/>
          <w:color w:val="666666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666666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Operação: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0"/>
          <w:szCs w:val="20"/>
          <w:rtl w:val="0"/>
        </w:rPr>
        <w:t xml:space="preserve"> Submeter Mensagem</w:t>
      </w:r>
    </w:p>
    <w:p w:rsidR="00000000" w:rsidDel="00000000" w:rsidP="00000000" w:rsidRDefault="00000000" w:rsidRPr="00000000" w14:paraId="000000E8">
      <w:pPr>
        <w:ind w:left="0" w:firstLine="0"/>
        <w:contextualSpacing w:val="0"/>
        <w:jc w:val="both"/>
        <w:rPr>
          <w:rFonts w:ascii="Times New Roman" w:cs="Times New Roman" w:eastAsia="Times New Roman" w:hAnsi="Times New Roman"/>
          <w:color w:val="666666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666666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Impacto: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0"/>
          <w:szCs w:val="20"/>
          <w:rtl w:val="0"/>
        </w:rPr>
        <w:t xml:space="preserve"> Criação</w:t>
      </w:r>
    </w:p>
    <w:p w:rsidR="00000000" w:rsidDel="00000000" w:rsidP="00000000" w:rsidRDefault="00000000" w:rsidRPr="00000000" w14:paraId="000000E9">
      <w:pPr>
        <w:ind w:left="0" w:firstLine="0"/>
        <w:contextualSpacing w:val="0"/>
        <w:jc w:val="both"/>
        <w:rPr>
          <w:rFonts w:ascii="Times New Roman" w:cs="Times New Roman" w:eastAsia="Times New Roman" w:hAnsi="Times New Roman"/>
          <w:color w:val="666666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666666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Operação: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0"/>
          <w:szCs w:val="20"/>
          <w:rtl w:val="0"/>
        </w:rPr>
        <w:t xml:space="preserve"> Alterar Mensagem</w:t>
      </w:r>
    </w:p>
    <w:p w:rsidR="00000000" w:rsidDel="00000000" w:rsidP="00000000" w:rsidRDefault="00000000" w:rsidRPr="00000000" w14:paraId="000000EA">
      <w:pPr>
        <w:ind w:left="0" w:firstLine="0"/>
        <w:contextualSpacing w:val="0"/>
        <w:jc w:val="both"/>
        <w:rPr>
          <w:rFonts w:ascii="Times New Roman" w:cs="Times New Roman" w:eastAsia="Times New Roman" w:hAnsi="Times New Roman"/>
          <w:color w:val="666666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666666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Impacto: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0"/>
          <w:szCs w:val="20"/>
          <w:rtl w:val="0"/>
        </w:rPr>
        <w:t xml:space="preserve"> Atualização</w:t>
      </w:r>
    </w:p>
    <w:p w:rsidR="00000000" w:rsidDel="00000000" w:rsidP="00000000" w:rsidRDefault="00000000" w:rsidRPr="00000000" w14:paraId="000000EB">
      <w:pPr>
        <w:ind w:left="0" w:firstLine="0"/>
        <w:contextualSpacing w:val="0"/>
        <w:jc w:val="both"/>
        <w:rPr>
          <w:rFonts w:ascii="Times New Roman" w:cs="Times New Roman" w:eastAsia="Times New Roman" w:hAnsi="Times New Roman"/>
          <w:color w:val="666666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666666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Operação: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0"/>
          <w:szCs w:val="20"/>
          <w:rtl w:val="0"/>
        </w:rPr>
        <w:t xml:space="preserve"> Excluir Mensagem</w:t>
      </w:r>
    </w:p>
    <w:p w:rsidR="00000000" w:rsidDel="00000000" w:rsidP="00000000" w:rsidRDefault="00000000" w:rsidRPr="00000000" w14:paraId="000000EC">
      <w:pPr>
        <w:ind w:left="0" w:firstLine="0"/>
        <w:contextualSpacing w:val="0"/>
        <w:jc w:val="both"/>
        <w:rPr>
          <w:rFonts w:ascii="Times New Roman" w:cs="Times New Roman" w:eastAsia="Times New Roman" w:hAnsi="Times New Roman"/>
          <w:color w:val="666666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66666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Impacto: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0"/>
          <w:szCs w:val="20"/>
          <w:rtl w:val="0"/>
        </w:rPr>
        <w:t xml:space="preserve"> Exclusão</w:t>
      </w:r>
    </w:p>
    <w:p w:rsidR="00000000" w:rsidDel="00000000" w:rsidP="00000000" w:rsidRDefault="00000000" w:rsidRPr="00000000" w14:paraId="000000ED">
      <w:pPr>
        <w:ind w:left="0" w:firstLine="0"/>
        <w:contextualSpacing w:val="0"/>
        <w:jc w:val="both"/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Style w:val="Heading2"/>
        <w:contextualSpacing w:val="0"/>
        <w:rPr/>
      </w:pPr>
      <w:bookmarkStart w:colFirst="0" w:colLast="0" w:name="_9b970xvhlqr3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Style w:val="Heading2"/>
        <w:contextualSpacing w:val="0"/>
        <w:rPr/>
      </w:pPr>
      <w:bookmarkStart w:colFirst="0" w:colLast="0" w:name="_35k53btplhtn" w:id="20"/>
      <w:bookmarkEnd w:id="20"/>
      <w:commentRangeStart w:id="2"/>
      <w:r w:rsidDel="00000000" w:rsidR="00000000" w:rsidRPr="00000000">
        <w:rPr>
          <w:rtl w:val="0"/>
        </w:rPr>
        <w:t xml:space="preserve">Características não funcionais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  <w:tab/>
        <w:t xml:space="preserve"> </w:t>
        <w:tab/>
      </w:r>
    </w:p>
    <w:p w:rsidR="00000000" w:rsidDel="00000000" w:rsidP="00000000" w:rsidRDefault="00000000" w:rsidRPr="00000000" w14:paraId="000000F0">
      <w:pPr>
        <w:pStyle w:val="Heading2"/>
        <w:ind w:firstLine="404.9999999999998"/>
        <w:contextualSpacing w:val="0"/>
        <w:rPr>
          <w:rFonts w:ascii="Times New Roman" w:cs="Times New Roman" w:eastAsia="Times New Roman" w:hAnsi="Times New Roman"/>
        </w:rPr>
      </w:pPr>
      <w:bookmarkStart w:colFirst="0" w:colLast="0" w:name="_zhgxnndex08v" w:id="21"/>
      <w:bookmarkEnd w:id="21"/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Esta seção define e descreve as características não-funcionais do projeto: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sistema deve utilizar o banco de dados Mysql.</w:t>
      </w:r>
    </w:p>
    <w:p w:rsidR="00000000" w:rsidDel="00000000" w:rsidP="00000000" w:rsidRDefault="00000000" w:rsidRPr="00000000" w14:paraId="000000F3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sistema deve utilizar API do Google Maps para trabalhar com localização.</w:t>
      </w:r>
    </w:p>
    <w:p w:rsidR="00000000" w:rsidDel="00000000" w:rsidP="00000000" w:rsidRDefault="00000000" w:rsidRPr="00000000" w14:paraId="000000F4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sistema deve utilizar um servidor Web Apache.</w:t>
      </w:r>
    </w:p>
    <w:p w:rsidR="00000000" w:rsidDel="00000000" w:rsidP="00000000" w:rsidRDefault="00000000" w:rsidRPr="00000000" w14:paraId="000000F5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sistema deve utilizar um servidor Firewall de segurança(PFSENSE).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sistema deve utilizar um servidor de Backup(Bacula).</w:t>
      </w:r>
    </w:p>
    <w:p w:rsidR="00000000" w:rsidDel="00000000" w:rsidP="00000000" w:rsidRDefault="00000000" w:rsidRPr="00000000" w14:paraId="000000F7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sistema deve utilizar um servidor de monitoramento(Centreon).</w:t>
      </w:r>
    </w:p>
    <w:p w:rsidR="00000000" w:rsidDel="00000000" w:rsidP="00000000" w:rsidRDefault="00000000" w:rsidRPr="00000000" w14:paraId="000000F8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Style w:val="Heading2"/>
        <w:contextualSpacing w:val="0"/>
        <w:rPr/>
      </w:pPr>
      <w:bookmarkStart w:colFirst="0" w:colLast="0" w:name="_okqhrtqkjlv" w:id="22"/>
      <w:bookmarkEnd w:id="22"/>
      <w:r w:rsidDel="00000000" w:rsidR="00000000" w:rsidRPr="00000000">
        <w:rPr>
          <w:rtl w:val="0"/>
        </w:rPr>
        <w:t xml:space="preserve">Aprovação</w:t>
      </w:r>
    </w:p>
    <w:p w:rsidR="00000000" w:rsidDel="00000000" w:rsidP="00000000" w:rsidRDefault="00000000" w:rsidRPr="00000000" w14:paraId="000000FA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Obtivemos êxito na aprovação deste documento feita pelo cliente conforme o link a seguir 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Documento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F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contextualSpacing w:val="0"/>
        <w:rPr>
          <w:ins w:author="Bruno Nakamura" w:id="2" w:date="2017-11-08T16:21:04Z"/>
          <w:rPrChange w:author="Dayany Anaile" w:id="1" w:date="2017-11-08T02:30:30Z">
            <w:rPr/>
          </w:rPrChange>
        </w:rPr>
      </w:pPr>
      <w:ins w:author="Dayany Anaile" w:id="0" w:date="2017-11-08T02:30:30Z">
        <w:r w:rsidDel="00000000" w:rsidR="00000000" w:rsidRPr="00000000">
          <w:rPr>
            <w:rtl w:val="0"/>
          </w:rPr>
          <w:t xml:space="preserve">Nome: Dayany Anaile - Função: Gerenciamento de Conteúdo - Validação: Não </w:t>
        </w:r>
        <w:r w:rsidDel="00000000" w:rsidR="00000000" w:rsidRPr="00000000">
          <w:rPr>
            <w:rtl w:val="0"/>
            <w:rPrChange w:author="Dayany Anaile" w:id="1" w:date="2017-11-08T02:30:30Z">
              <w:rPr/>
            </w:rPrChange>
          </w:rPr>
          <w:t xml:space="preserve">Válido</w:t>
        </w:r>
      </w:ins>
      <w:ins w:author="Bruno Nakamura" w:id="2" w:date="2017-11-08T16:21:04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FD">
      <w:pPr>
        <w:contextualSpacing w:val="0"/>
        <w:rPr>
          <w:ins w:author="Dayany Anaile" w:id="0" w:date="2017-11-08T02:30:30Z"/>
        </w:rPr>
      </w:pPr>
      <w:ins w:author="Bruno Nakamura" w:id="2" w:date="2017-11-08T16:21:04Z">
        <w:r w:rsidDel="00000000" w:rsidR="00000000" w:rsidRPr="00000000">
          <w:rPr>
            <w:rtl w:val="0"/>
            <w:rPrChange w:author="Dayany Anaile" w:id="1" w:date="2017-11-08T02:30:30Z">
              <w:rPr/>
            </w:rPrChange>
          </w:rPr>
          <w:t xml:space="preserve">Nome: Bruno Nakamura - Função: Gerenciamento de Usuário - Validação: Válido.</w:t>
        </w:r>
      </w:ins>
      <w:ins w:author="Dayany Anaile" w:id="0" w:date="2017-11-08T02:30:30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FE">
      <w:pPr>
        <w:contextualSpacing w:val="0"/>
        <w:rPr/>
      </w:pPr>
      <w:ins w:author="Eduardo Yamauchi" w:id="3" w:date="2017-11-08T17:22:15Z">
        <w:r w:rsidDel="00000000" w:rsidR="00000000" w:rsidRPr="00000000">
          <w:rPr>
            <w:rtl w:val="0"/>
          </w:rPr>
          <w:t xml:space="preserve">Nome: Eduardo Akimitsu Yamauchi - Gerente de Projeto - Validação: Validado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contextualSpacing w:val="0"/>
        <w:rPr>
          <w:ins w:author="Eduardo Martins" w:id="6" w:date="2017-11-08T18:17:47Z"/>
        </w:rPr>
      </w:pPr>
      <w:ins w:author="Felipe Masao Sakamoto Maria" w:id="4" w:date="2017-11-08T17:58:36Z">
        <w:r w:rsidDel="00000000" w:rsidR="00000000" w:rsidRPr="00000000">
          <w:rPr>
            <w:rtl w:val="0"/>
          </w:rPr>
          <w:t xml:space="preserve">Nome: </w:t>
        </w:r>
        <w:r w:rsidDel="00000000" w:rsidR="00000000" w:rsidRPr="00000000">
          <w:rPr>
            <w:rtl w:val="0"/>
            <w:rPrChange w:author="Felipe Masao Sakamoto Maria" w:id="5" w:date="2017-11-08T17:58:36Z">
              <w:rPr/>
            </w:rPrChange>
          </w:rPr>
          <w:t xml:space="preserve">Felipe Sakamoto - </w:t>
        </w:r>
        <w:r w:rsidDel="00000000" w:rsidR="00000000" w:rsidRPr="00000000">
          <w:rPr>
            <w:rtl w:val="0"/>
            <w:rPrChange w:author="Felipe Masao Sakamoto Maria" w:id="5" w:date="2017-11-08T17:58:36Z">
              <w:rPr/>
            </w:rPrChange>
          </w:rPr>
          <w:t xml:space="preserve">Função</w:t>
        </w:r>
        <w:r w:rsidDel="00000000" w:rsidR="00000000" w:rsidRPr="00000000">
          <w:rPr>
            <w:rtl w:val="0"/>
            <w:rPrChange w:author="Felipe Masao Sakamoto Maria" w:id="5" w:date="2017-11-08T17:58:36Z">
              <w:rPr/>
            </w:rPrChange>
          </w:rPr>
          <w:t xml:space="preserve">: Gerenciamento de Compras- Validação: </w:t>
        </w:r>
        <w:commentRangeStart w:id="3"/>
        <w:r w:rsidDel="00000000" w:rsidR="00000000" w:rsidRPr="00000000">
          <w:rPr>
            <w:rtl w:val="0"/>
            <w:rPrChange w:author="Felipe Masao Sakamoto Maria" w:id="5" w:date="2017-11-08T17:58:36Z">
              <w:rPr/>
            </w:rPrChange>
          </w:rPr>
          <w:t xml:space="preserve">Aguardando correções</w:t>
        </w:r>
        <w:commentRangeEnd w:id="3"/>
        <w:r w:rsidDel="00000000" w:rsidR="00000000" w:rsidRPr="00000000">
          <w:commentReference w:id="3"/>
        </w:r>
        <w:r w:rsidDel="00000000" w:rsidR="00000000" w:rsidRPr="00000000">
          <w:rPr>
            <w:rtl w:val="0"/>
            <w:rPrChange w:author="Felipe Masao Sakamoto Maria" w:id="5" w:date="2017-11-08T17:58:36Z">
              <w:rPr/>
            </w:rPrChange>
          </w:rPr>
          <w:t xml:space="preserve">. </w:t>
        </w:r>
      </w:ins>
      <w:ins w:author="Eduardo Martins" w:id="6" w:date="2017-11-08T18:17:47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100">
      <w:pPr>
        <w:contextualSpacing w:val="0"/>
        <w:rPr/>
      </w:pPr>
      <w:ins w:author="Eduardo Martins" w:id="6" w:date="2017-11-08T18:17:47Z">
        <w:r w:rsidDel="00000000" w:rsidR="00000000" w:rsidRPr="00000000">
          <w:rPr>
            <w:rtl w:val="0"/>
          </w:rPr>
          <w:t xml:space="preserve">Nome: Eduardo Martins - Função: Gerente de execução de conteúdo - Validação: Não Válido (Muito superficial)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12" w:type="default"/>
      <w:headerReference r:id="rId13" w:type="first"/>
      <w:footerReference r:id="rId14" w:type="first"/>
      <w:pgSz w:h="16838" w:w="11906"/>
      <w:pgMar w:bottom="1440.0000000000002" w:top="1440.0000000000002" w:left="1440.0000000000002" w:right="1440.0000000000002" w:header="0" w:footer="720"/>
      <w:pgNumType w:start="1"/>
      <w:titlePg w:val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Eduardo Yamauchi" w:id="2" w:date="2017-11-08T17:50:15Z"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interessante seguirmos modelos quando estamos criando um documento, por exemplo, quando estamos falando sobre as características não funcionais (requisitos não funcionais) 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Utilizamos o módelo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Nome do requisito: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Descrição:</w:t>
      </w:r>
    </w:p>
  </w:comment>
  <w:comment w:author="Eduardo Yamauchi" w:id="1" w:date="2017-11-08T17:47:43Z"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Está muito raso, acredito que descreveram os módulos ao invés dos requisitos funcionais</w:t>
      </w:r>
    </w:p>
  </w:comment>
  <w:comment w:author="Eduardo Yamauchi" w:id="0" w:date="2017-11-08T17:54:15Z"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Adorei a logo</w:t>
      </w:r>
    </w:p>
  </w:comment>
  <w:comment w:author="Felipe Masao Sakamoto Maria" w:id="3" w:date="2017-11-08T18:02:49Z"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Apesar de ser algo aparentemente simples, o documento está muito superficial.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acifico"/>
  <w:font w:name="Droid Sans"/>
  <w:font w:name="Consolas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C">
    <w:pPr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3">
    <w:pPr>
      <w:contextualSpacing w:val="0"/>
      <w:rPr/>
    </w:pPr>
    <w:r w:rsidDel="00000000" w:rsidR="00000000" w:rsidRPr="00000000">
      <w:rPr>
        <w:rtl w:val="0"/>
      </w:rPr>
    </w:r>
  </w:p>
  <w:tbl>
    <w:tblPr>
      <w:tblStyle w:val="Table4"/>
      <w:tblW w:w="9026.0" w:type="dxa"/>
      <w:jc w:val="left"/>
      <w:tblInd w:w="100.0" w:type="pc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3008.6666666666665"/>
      <w:gridCol w:w="3008.6666666666665"/>
      <w:gridCol w:w="3008.6666666666665"/>
      <w:tblGridChange w:id="0">
        <w:tblGrid>
          <w:gridCol w:w="3008.6666666666665"/>
          <w:gridCol w:w="3008.6666666666665"/>
          <w:gridCol w:w="3008.6666666666665"/>
        </w:tblGrid>
      </w:tblGridChange>
    </w:tblGrid>
    <w:tr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104">
          <w:pPr>
            <w:widowControl w:val="0"/>
            <w:spacing w:line="240" w:lineRule="auto"/>
            <w:contextualSpacing w:val="0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Documento de visão do projeto:</w:t>
          </w:r>
        </w:p>
        <w:p w:rsidR="00000000" w:rsidDel="00000000" w:rsidP="00000000" w:rsidRDefault="00000000" w:rsidRPr="00000000" w14:paraId="00000105">
          <w:pPr>
            <w:widowControl w:val="0"/>
            <w:spacing w:line="240" w:lineRule="auto"/>
            <w:contextualSpacing w:val="0"/>
            <w:rPr>
              <w:b w:val="1"/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InvEx - Arquivos UFMT</w:t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106">
          <w:pPr>
            <w:widowControl w:val="0"/>
            <w:spacing w:line="240" w:lineRule="auto"/>
            <w:contextualSpacing w:val="0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Versão do documento:</w:t>
          </w:r>
        </w:p>
        <w:p w:rsidR="00000000" w:rsidDel="00000000" w:rsidP="00000000" w:rsidRDefault="00000000" w:rsidRPr="00000000" w14:paraId="00000107">
          <w:pPr>
            <w:widowControl w:val="0"/>
            <w:spacing w:line="240" w:lineRule="auto"/>
            <w:contextualSpacing w:val="0"/>
            <w:rPr>
              <w:b w:val="1"/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1.0</w:t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108">
          <w:pPr>
            <w:widowControl w:val="0"/>
            <w:spacing w:line="240" w:lineRule="auto"/>
            <w:contextualSpacing w:val="0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Data da revisão:</w:t>
          </w:r>
        </w:p>
        <w:p w:rsidR="00000000" w:rsidDel="00000000" w:rsidP="00000000" w:rsidRDefault="00000000" w:rsidRPr="00000000" w14:paraId="00000109">
          <w:pPr>
            <w:widowControl w:val="0"/>
            <w:spacing w:line="240" w:lineRule="auto"/>
            <w:contextualSpacing w:val="0"/>
            <w:rPr>
              <w:b w:val="1"/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20 de outubro de 2017</w:t>
          </w:r>
        </w:p>
      </w:tc>
    </w:tr>
  </w:tbl>
  <w:p w:rsidR="00000000" w:rsidDel="00000000" w:rsidP="00000000" w:rsidRDefault="00000000" w:rsidRPr="00000000" w14:paraId="0000010A">
    <w:pPr>
      <w:contextualSpacing w:val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B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rive.google.com/file/d/19dVFz741bFWJAQByZeDPSqBmUSrHRDJw/view?usp=sharing" TargetMode="External"/><Relationship Id="rId10" Type="http://schemas.openxmlformats.org/officeDocument/2006/relationships/hyperlink" Target="https://developers.google.com/ar/" TargetMode="External"/><Relationship Id="rId13" Type="http://schemas.openxmlformats.org/officeDocument/2006/relationships/header" Target="header2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developer.apple.com/arkit/" TargetMode="External"/><Relationship Id="rId1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www.pokemongo.com/pt-pt/" TargetMode="External"/><Relationship Id="rId8" Type="http://schemas.openxmlformats.org/officeDocument/2006/relationships/hyperlink" Target="https://www.ingres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